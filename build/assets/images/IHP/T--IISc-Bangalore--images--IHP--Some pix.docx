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F1386" w14:textId="417CA843" w:rsidR="00F61DC5" w:rsidRDefault="00F61DC5" w:rsidP="00F61DC5">
      <w:pPr>
        <w:ind w:left="-1304"/>
      </w:pPr>
      <w:r>
        <w:rPr>
          <w:rFonts w:asciiTheme="majorHAnsi" w:hAnsiTheme="majorHAnsi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64FEF19" wp14:editId="3E0038A8">
            <wp:extent cx="7552085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" t="1450" r="932" b="1596"/>
                    <a:stretch/>
                  </pic:blipFill>
                  <pic:spPr bwMode="auto">
                    <a:xfrm>
                      <a:off x="0" y="0"/>
                      <a:ext cx="7594197" cy="38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22DFC" w14:textId="71097875" w:rsidR="006230F9" w:rsidRDefault="001D6FF5">
      <w:ins w:id="0" w:author="Sukriyo Chakraborty" w:date="2021-10-18T02:39:00Z">
        <w:r w:rsidRPr="008E0123">
          <w:lastRenderedPageBreak/>
          <w:drawing>
            <wp:inline distT="0" distB="0" distL="0" distR="0" wp14:anchorId="63CB2CBE" wp14:editId="6274C244">
              <wp:extent cx="5943600" cy="553847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5538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623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kriyo Chakraborty">
    <w15:presenceInfo w15:providerId="AD" w15:userId="S::sukriyoc@IISc.ac.in::a78098c4-e8bd-484d-88c4-a2aea94700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54C4"/>
    <w:rsid w:val="001D6FF5"/>
    <w:rsid w:val="006230F9"/>
    <w:rsid w:val="006A54C4"/>
    <w:rsid w:val="00F6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FCD8"/>
  <w15:chartTrackingRefBased/>
  <w15:docId w15:val="{8CACCCD7-DB24-4B97-86BC-D596DF3E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Sukriyo Chakraborty</dc:creator>
  <cp:keywords/>
  <dc:description/>
  <cp:lastModifiedBy>Sukriyo Chakraborty</cp:lastModifiedBy>
  <cp:revision>3</cp:revision>
  <dcterms:created xsi:type="dcterms:W3CDTF">2021-10-17T21:10:00Z</dcterms:created>
  <dcterms:modified xsi:type="dcterms:W3CDTF">2021-10-17T21:13:00Z</dcterms:modified>
</cp:coreProperties>
</file>